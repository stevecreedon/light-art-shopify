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5A1" w:rsidRDefault="00A16772" w:rsidP="00A16772">
      <w:pPr>
        <w:rPr>
          <w:ins w:id="0" w:author="21st Century Tiger Manager" w:date="2011-02-17T15:33:00Z"/>
          <w:rFonts w:ascii="Gill Sans MT" w:hAnsi="Gill Sans MT"/>
        </w:rPr>
      </w:pPr>
      <w:r w:rsidRPr="00E2477B">
        <w:rPr>
          <w:rFonts w:ascii="Gill Sans MT" w:hAnsi="Gill Sans MT"/>
        </w:rPr>
        <w:t>Blake started as a playground chat between our lead artist, Myra Heller</w:t>
      </w:r>
      <w:ins w:id="1" w:author="21st Century Tiger Manager" w:date="2011-02-17T15:34:00Z">
        <w:r w:rsidR="002C55A1">
          <w:rPr>
            <w:rFonts w:ascii="Gill Sans MT" w:hAnsi="Gill Sans MT"/>
          </w:rPr>
          <w:t xml:space="preserve"> </w:t>
        </w:r>
      </w:ins>
      <w:del w:id="2" w:author="21st Century Tiger Manager" w:date="2011-02-17T15:34:00Z">
        <w:r w:rsidRPr="00E2477B" w:rsidDel="002C55A1">
          <w:rPr>
            <w:rFonts w:ascii="Gill Sans MT" w:hAnsi="Gill Sans MT"/>
          </w:rPr>
          <w:delText>,</w:delText>
        </w:r>
      </w:del>
      <w:del w:id="3" w:author="21st Century Tiger Manager" w:date="2011-02-17T15:09:00Z">
        <w:r w:rsidRPr="00E2477B" w:rsidDel="00D95E79">
          <w:rPr>
            <w:rFonts w:ascii="Gill Sans MT" w:hAnsi="Gill Sans MT"/>
          </w:rPr>
          <w:delText xml:space="preserve"> </w:delText>
        </w:r>
      </w:del>
      <w:r w:rsidRPr="00E2477B">
        <w:rPr>
          <w:rFonts w:ascii="Gill Sans MT" w:hAnsi="Gill Sans MT"/>
        </w:rPr>
        <w:t xml:space="preserve">and </w:t>
      </w:r>
      <w:del w:id="4" w:author="21st Century Tiger Manager" w:date="2011-02-17T15:09:00Z">
        <w:r w:rsidRPr="00E2477B" w:rsidDel="00D95E79">
          <w:rPr>
            <w:rFonts w:ascii="Gill Sans MT" w:hAnsi="Gill Sans MT"/>
          </w:rPr>
          <w:delText xml:space="preserve">21st Century Tiger's </w:delText>
        </w:r>
      </w:del>
      <w:r w:rsidRPr="00E2477B">
        <w:rPr>
          <w:rFonts w:ascii="Gill Sans MT" w:hAnsi="Gill Sans MT"/>
        </w:rPr>
        <w:t>wildlife photographer</w:t>
      </w:r>
      <w:del w:id="5" w:author="21st Century Tiger Manager" w:date="2011-02-17T15:34:00Z">
        <w:r w:rsidRPr="00E2477B" w:rsidDel="002C55A1">
          <w:rPr>
            <w:rFonts w:ascii="Gill Sans MT" w:hAnsi="Gill Sans MT"/>
          </w:rPr>
          <w:delText>,</w:delText>
        </w:r>
      </w:del>
      <w:r w:rsidRPr="00E2477B">
        <w:rPr>
          <w:rFonts w:ascii="Gill Sans MT" w:hAnsi="Gill Sans MT"/>
        </w:rPr>
        <w:t xml:space="preserve"> Sophie Darlington</w:t>
      </w:r>
      <w:ins w:id="6" w:author="21st Century Tiger Manager" w:date="2011-02-17T15:10:00Z">
        <w:r w:rsidR="00D95E79">
          <w:rPr>
            <w:rFonts w:ascii="Gill Sans MT" w:hAnsi="Gill Sans MT"/>
          </w:rPr>
          <w:t xml:space="preserve"> while</w:t>
        </w:r>
      </w:ins>
      <w:del w:id="7" w:author="21st Century Tiger Manager" w:date="2011-02-17T15:10:00Z">
        <w:r w:rsidRPr="00E2477B" w:rsidDel="00D95E79">
          <w:rPr>
            <w:rFonts w:ascii="Gill Sans MT" w:hAnsi="Gill Sans MT"/>
          </w:rPr>
          <w:delText xml:space="preserve">. They </w:delText>
        </w:r>
      </w:del>
      <w:ins w:id="8" w:author="21st Century Tiger Manager" w:date="2011-02-17T15:10:00Z">
        <w:r w:rsidR="00D95E79">
          <w:rPr>
            <w:rFonts w:ascii="Gill Sans MT" w:hAnsi="Gill Sans MT"/>
          </w:rPr>
          <w:t xml:space="preserve"> </w:t>
        </w:r>
      </w:ins>
      <w:del w:id="9" w:author="21st Century Tiger Manager" w:date="2011-02-17T15:10:00Z">
        <w:r w:rsidRPr="00E2477B" w:rsidDel="00D95E79">
          <w:rPr>
            <w:rFonts w:ascii="Gill Sans MT" w:hAnsi="Gill Sans MT"/>
          </w:rPr>
          <w:delText xml:space="preserve">were </w:delText>
        </w:r>
      </w:del>
      <w:r w:rsidRPr="00E2477B">
        <w:rPr>
          <w:rFonts w:ascii="Gill Sans MT" w:hAnsi="Gill Sans MT"/>
        </w:rPr>
        <w:t xml:space="preserve">collecting their children from Colvestone </w:t>
      </w:r>
      <w:ins w:id="10" w:author="21st Century Tiger Manager" w:date="2011-02-17T15:35:00Z">
        <w:r w:rsidR="002C55A1">
          <w:rPr>
            <w:rFonts w:ascii="Gill Sans MT" w:hAnsi="Gill Sans MT"/>
          </w:rPr>
          <w:t>S</w:t>
        </w:r>
      </w:ins>
      <w:del w:id="11" w:author="21st Century Tiger Manager" w:date="2011-02-17T15:35:00Z">
        <w:r w:rsidRPr="00E2477B" w:rsidDel="002C55A1">
          <w:rPr>
            <w:rFonts w:ascii="Gill Sans MT" w:hAnsi="Gill Sans MT"/>
          </w:rPr>
          <w:delText>s</w:delText>
        </w:r>
      </w:del>
      <w:r w:rsidRPr="00E2477B">
        <w:rPr>
          <w:rFonts w:ascii="Gill Sans MT" w:hAnsi="Gill Sans MT"/>
        </w:rPr>
        <w:t>chool in Hackney. Sophie</w:t>
      </w:r>
      <w:ins w:id="12" w:author="21st Century Tiger Manager" w:date="2011-02-17T15:10:00Z">
        <w:r w:rsidR="00D95E79">
          <w:rPr>
            <w:rFonts w:ascii="Gill Sans MT" w:hAnsi="Gill Sans MT"/>
          </w:rPr>
          <w:t xml:space="preserve"> also worked at 21</w:t>
        </w:r>
        <w:r w:rsidR="00D95E79" w:rsidRPr="00D95E79">
          <w:rPr>
            <w:rFonts w:ascii="Gill Sans MT" w:hAnsi="Gill Sans MT"/>
            <w:vertAlign w:val="superscript"/>
            <w:rPrChange w:id="13" w:author="21st Century Tiger Manager" w:date="2011-02-17T15:10:00Z">
              <w:rPr>
                <w:rFonts w:ascii="Gill Sans MT" w:hAnsi="Gill Sans MT"/>
              </w:rPr>
            </w:rPrChange>
          </w:rPr>
          <w:t>st</w:t>
        </w:r>
        <w:r w:rsidR="00D95E79">
          <w:rPr>
            <w:rFonts w:ascii="Gill Sans MT" w:hAnsi="Gill Sans MT"/>
          </w:rPr>
          <w:t xml:space="preserve"> Century Tiger and </w:t>
        </w:r>
      </w:ins>
      <w:del w:id="14" w:author="21st Century Tiger Manager" w:date="2011-02-17T15:35:00Z">
        <w:r w:rsidRPr="00E2477B" w:rsidDel="002C55A1">
          <w:rPr>
            <w:rFonts w:ascii="Gill Sans MT" w:hAnsi="Gill Sans MT"/>
          </w:rPr>
          <w:delText xml:space="preserve"> </w:delText>
        </w:r>
      </w:del>
      <w:r w:rsidRPr="00E2477B">
        <w:rPr>
          <w:rFonts w:ascii="Gill Sans MT" w:hAnsi="Gill Sans MT"/>
        </w:rPr>
        <w:t>was an admirer of Myra's dog-light, Onion</w:t>
      </w:r>
      <w:ins w:id="15" w:author="21st Century Tiger Manager" w:date="2011-02-17T15:10:00Z">
        <w:r w:rsidR="00D95E79">
          <w:rPr>
            <w:rFonts w:ascii="Gill Sans MT" w:hAnsi="Gill Sans MT"/>
          </w:rPr>
          <w:t>.</w:t>
        </w:r>
      </w:ins>
      <w:ins w:id="16" w:author="21st Century Tiger Manager" w:date="2011-02-17T15:35:00Z">
        <w:r w:rsidR="002C55A1">
          <w:rPr>
            <w:rFonts w:ascii="Gill Sans MT" w:hAnsi="Gill Sans MT"/>
          </w:rPr>
          <w:t xml:space="preserve"> </w:t>
        </w:r>
      </w:ins>
      <w:del w:id="17" w:author="21st Century Tiger Manager" w:date="2011-02-17T15:10:00Z">
        <w:r w:rsidRPr="00E2477B" w:rsidDel="00D95E79">
          <w:rPr>
            <w:rFonts w:ascii="Gill Sans MT" w:hAnsi="Gill Sans MT"/>
          </w:rPr>
          <w:delText xml:space="preserve"> and </w:delText>
        </w:r>
      </w:del>
      <w:r w:rsidRPr="00E2477B">
        <w:rPr>
          <w:rFonts w:ascii="Gill Sans MT" w:hAnsi="Gill Sans MT"/>
        </w:rPr>
        <w:t xml:space="preserve">Myra </w:t>
      </w:r>
      <w:ins w:id="18" w:author="21st Century Tiger Manager" w:date="2011-02-17T15:10:00Z">
        <w:r w:rsidR="00D95E79">
          <w:rPr>
            <w:rFonts w:ascii="Gill Sans MT" w:hAnsi="Gill Sans MT"/>
          </w:rPr>
          <w:t>was</w:t>
        </w:r>
      </w:ins>
      <w:ins w:id="19" w:author="21st Century Tiger Manager" w:date="2011-02-17T15:35:00Z">
        <w:r w:rsidR="002C55A1">
          <w:rPr>
            <w:rFonts w:ascii="Gill Sans MT" w:hAnsi="Gill Sans MT"/>
          </w:rPr>
          <w:t xml:space="preserve"> </w:t>
        </w:r>
      </w:ins>
      <w:r w:rsidRPr="00E2477B">
        <w:rPr>
          <w:rFonts w:ascii="Gill Sans MT" w:hAnsi="Gill Sans MT"/>
        </w:rPr>
        <w:t xml:space="preserve">a passionate supporter of wildlife conservation and so creating a tiger cub light seemed </w:t>
      </w:r>
      <w:del w:id="20" w:author="21st Century Tiger Manager" w:date="2011-02-17T15:11:00Z">
        <w:r w:rsidRPr="00E2477B" w:rsidDel="00D95E79">
          <w:rPr>
            <w:rFonts w:ascii="Gill Sans MT" w:hAnsi="Gill Sans MT"/>
          </w:rPr>
          <w:delText xml:space="preserve">an </w:delText>
        </w:r>
      </w:del>
      <w:ins w:id="21" w:author="21st Century Tiger Manager" w:date="2011-02-17T15:11:00Z">
        <w:r w:rsidR="00D95E79">
          <w:rPr>
            <w:rFonts w:ascii="Gill Sans MT" w:hAnsi="Gill Sans MT"/>
          </w:rPr>
          <w:t>the</w:t>
        </w:r>
        <w:r w:rsidR="00D95E79" w:rsidRPr="00E2477B">
          <w:rPr>
            <w:rFonts w:ascii="Gill Sans MT" w:hAnsi="Gill Sans MT"/>
          </w:rPr>
          <w:t xml:space="preserve"> </w:t>
        </w:r>
      </w:ins>
      <w:r w:rsidRPr="00E2477B">
        <w:rPr>
          <w:rFonts w:ascii="Gill Sans MT" w:hAnsi="Gill Sans MT"/>
        </w:rPr>
        <w:t xml:space="preserve">obvious thing to do. </w:t>
      </w:r>
    </w:p>
    <w:p w:rsidR="002C55A1" w:rsidRDefault="002C55A1" w:rsidP="00A16772">
      <w:pPr>
        <w:rPr>
          <w:ins w:id="22" w:author="21st Century Tiger Manager" w:date="2011-02-17T15:33:00Z"/>
          <w:rFonts w:ascii="Gill Sans MT" w:hAnsi="Gill Sans MT"/>
        </w:rPr>
      </w:pPr>
    </w:p>
    <w:p w:rsidR="00A16772" w:rsidRPr="00E2477B" w:rsidRDefault="00A16772" w:rsidP="00A16772">
      <w:pPr>
        <w:rPr>
          <w:rFonts w:ascii="Gill Sans MT" w:hAnsi="Gill Sans MT"/>
        </w:rPr>
      </w:pPr>
      <w:r w:rsidRPr="00E2477B">
        <w:rPr>
          <w:rFonts w:ascii="Gill Sans MT" w:hAnsi="Gill Sans MT"/>
        </w:rPr>
        <w:t xml:space="preserve">We </w:t>
      </w:r>
      <w:ins w:id="23" w:author="21st Century Tiger Manager" w:date="2011-02-17T15:36:00Z">
        <w:r w:rsidR="002C55A1">
          <w:rPr>
            <w:rFonts w:ascii="Gill Sans MT" w:hAnsi="Gill Sans MT"/>
          </w:rPr>
          <w:t>named</w:t>
        </w:r>
      </w:ins>
      <w:del w:id="24" w:author="21st Century Tiger Manager" w:date="2011-02-17T15:36:00Z">
        <w:r w:rsidRPr="00E2477B" w:rsidDel="002C55A1">
          <w:rPr>
            <w:rFonts w:ascii="Gill Sans MT" w:hAnsi="Gill Sans MT"/>
          </w:rPr>
          <w:delText>call</w:delText>
        </w:r>
      </w:del>
      <w:del w:id="25" w:author="21st Century Tiger Manager" w:date="2011-02-17T15:33:00Z">
        <w:r w:rsidRPr="00E2477B" w:rsidDel="002C55A1">
          <w:rPr>
            <w:rFonts w:ascii="Gill Sans MT" w:hAnsi="Gill Sans MT"/>
          </w:rPr>
          <w:delText>ed</w:delText>
        </w:r>
      </w:del>
      <w:r w:rsidRPr="00E2477B">
        <w:rPr>
          <w:rFonts w:ascii="Gill Sans MT" w:hAnsi="Gill Sans MT"/>
        </w:rPr>
        <w:t xml:space="preserve"> him Blake</w:t>
      </w:r>
      <w:ins w:id="26" w:author="21st Century Tiger Manager" w:date="2011-02-17T15:35:00Z">
        <w:r w:rsidR="002C55A1">
          <w:rPr>
            <w:rFonts w:ascii="Gill Sans MT" w:hAnsi="Gill Sans MT"/>
          </w:rPr>
          <w:t>,</w:t>
        </w:r>
      </w:ins>
      <w:r w:rsidRPr="00E2477B">
        <w:rPr>
          <w:rFonts w:ascii="Gill Sans MT" w:hAnsi="Gill Sans MT"/>
        </w:rPr>
        <w:t xml:space="preserve"> after William Blake who wrote: 'Tyger, tyger burning bright!'</w:t>
      </w:r>
    </w:p>
    <w:p w:rsidR="00A16772" w:rsidRPr="00E2477B" w:rsidRDefault="00A16772" w:rsidP="00A16772">
      <w:pPr>
        <w:rPr>
          <w:rFonts w:ascii="Gill Sans MT" w:hAnsi="Gill Sans MT"/>
        </w:rPr>
      </w:pPr>
    </w:p>
    <w:p w:rsidR="002C55A1" w:rsidRDefault="00A16772" w:rsidP="00A16772">
      <w:pPr>
        <w:rPr>
          <w:ins w:id="27" w:author="21st Century Tiger Manager" w:date="2011-02-17T15:34:00Z"/>
          <w:rFonts w:ascii="Gill Sans MT" w:hAnsi="Gill Sans MT"/>
        </w:rPr>
      </w:pPr>
      <w:r w:rsidRPr="00E2477B">
        <w:rPr>
          <w:rFonts w:ascii="Gill Sans MT" w:hAnsi="Gill Sans MT"/>
        </w:rPr>
        <w:t>Sophie introduced Myra to Esther Conway</w:t>
      </w:r>
      <w:del w:id="28" w:author="21st Century Tiger Manager" w:date="2011-02-17T15:35:00Z">
        <w:r w:rsidRPr="00E2477B" w:rsidDel="002C55A1">
          <w:rPr>
            <w:rFonts w:ascii="Gill Sans MT" w:hAnsi="Gill Sans MT"/>
          </w:rPr>
          <w:delText>,</w:delText>
        </w:r>
      </w:del>
      <w:r w:rsidRPr="00E2477B">
        <w:rPr>
          <w:rFonts w:ascii="Gill Sans MT" w:hAnsi="Gill Sans MT"/>
        </w:rPr>
        <w:t xml:space="preserve"> </w:t>
      </w:r>
      <w:del w:id="29" w:author="21st Century Tiger Manager" w:date="2011-02-17T15:11:00Z">
        <w:r w:rsidRPr="00E2477B" w:rsidDel="00D95E79">
          <w:rPr>
            <w:rFonts w:ascii="Gill Sans MT" w:hAnsi="Gill Sans MT"/>
          </w:rPr>
          <w:delText xml:space="preserve">her partner </w:delText>
        </w:r>
      </w:del>
      <w:r w:rsidRPr="00E2477B">
        <w:rPr>
          <w:rFonts w:ascii="Gill Sans MT" w:hAnsi="Gill Sans MT"/>
        </w:rPr>
        <w:t>at 21st Century</w:t>
      </w:r>
      <w:ins w:id="30" w:author="21st Century Tiger Manager" w:date="2011-02-17T15:35:00Z">
        <w:r w:rsidR="002C55A1">
          <w:rPr>
            <w:rFonts w:ascii="Gill Sans MT" w:hAnsi="Gill Sans MT"/>
          </w:rPr>
          <w:t xml:space="preserve"> Tiger</w:t>
        </w:r>
      </w:ins>
      <w:r w:rsidRPr="00E2477B">
        <w:rPr>
          <w:rFonts w:ascii="Gill Sans MT" w:hAnsi="Gill Sans MT"/>
        </w:rPr>
        <w:t xml:space="preserve"> in their offices at</w:t>
      </w:r>
      <w:del w:id="31" w:author="21st Century Tiger Manager" w:date="2011-02-17T15:36:00Z">
        <w:r w:rsidRPr="00E2477B" w:rsidDel="002C55A1">
          <w:rPr>
            <w:rFonts w:ascii="Gill Sans MT" w:hAnsi="Gill Sans MT"/>
          </w:rPr>
          <w:delText xml:space="preserve"> </w:delText>
        </w:r>
      </w:del>
      <w:ins w:id="32" w:author="21st Century Tiger Manager" w:date="2011-02-17T15:36:00Z">
        <w:r w:rsidR="002C55A1">
          <w:rPr>
            <w:rFonts w:ascii="Gill Sans MT" w:hAnsi="Gill Sans MT"/>
          </w:rPr>
          <w:t xml:space="preserve"> the Zoological Society of London</w:t>
        </w:r>
      </w:ins>
      <w:del w:id="33" w:author="21st Century Tiger Manager" w:date="2011-02-17T15:36:00Z">
        <w:r w:rsidRPr="00E2477B" w:rsidDel="002C55A1">
          <w:rPr>
            <w:rFonts w:ascii="Gill Sans MT" w:hAnsi="Gill Sans MT"/>
          </w:rPr>
          <w:delText>London Zoo</w:delText>
        </w:r>
      </w:del>
      <w:r w:rsidRPr="00E2477B">
        <w:rPr>
          <w:rFonts w:ascii="Gill Sans MT" w:hAnsi="Gill Sans MT"/>
        </w:rPr>
        <w:t xml:space="preserve">. As well as raising funds, Blake was </w:t>
      </w:r>
      <w:ins w:id="34" w:author="21st Century Tiger Manager" w:date="2011-02-17T15:12:00Z">
        <w:r w:rsidR="00D95E79">
          <w:rPr>
            <w:rFonts w:ascii="Gill Sans MT" w:hAnsi="Gill Sans MT"/>
          </w:rPr>
          <w:t xml:space="preserve">initiated </w:t>
        </w:r>
      </w:ins>
      <w:r w:rsidRPr="00E2477B">
        <w:rPr>
          <w:rFonts w:ascii="Gill Sans MT" w:hAnsi="Gill Sans MT"/>
        </w:rPr>
        <w:t>to raise awareness of wild tiger conservation and 21st Century</w:t>
      </w:r>
      <w:ins w:id="35" w:author="21st Century Tiger Manager" w:date="2011-02-17T15:33:00Z">
        <w:r w:rsidR="002C55A1">
          <w:rPr>
            <w:rFonts w:ascii="Gill Sans MT" w:hAnsi="Gill Sans MT"/>
          </w:rPr>
          <w:t xml:space="preserve"> Tiger</w:t>
        </w:r>
      </w:ins>
      <w:r w:rsidRPr="00E2477B">
        <w:rPr>
          <w:rFonts w:ascii="Gill Sans MT" w:hAnsi="Gill Sans MT"/>
        </w:rPr>
        <w:t xml:space="preserve">'s </w:t>
      </w:r>
      <w:del w:id="36" w:author="21st Century Tiger Manager" w:date="2011-02-17T15:14:00Z">
        <w:r w:rsidRPr="00E2477B" w:rsidDel="00D95E79">
          <w:rPr>
            <w:rFonts w:ascii="Gill Sans MT" w:hAnsi="Gill Sans MT"/>
          </w:rPr>
          <w:delText>central role in that process</w:delText>
        </w:r>
      </w:del>
      <w:ins w:id="37" w:author="21st Century Tiger Manager" w:date="2011-02-17T15:14:00Z">
        <w:r w:rsidR="00D95E79">
          <w:rPr>
            <w:rFonts w:ascii="Gill Sans MT" w:hAnsi="Gill Sans MT"/>
          </w:rPr>
          <w:t>work</w:t>
        </w:r>
      </w:ins>
      <w:r w:rsidRPr="00E2477B">
        <w:rPr>
          <w:rFonts w:ascii="Gill Sans MT" w:hAnsi="Gill Sans MT"/>
        </w:rPr>
        <w:t xml:space="preserve">. </w:t>
      </w:r>
    </w:p>
    <w:p w:rsidR="002C55A1" w:rsidRDefault="002C55A1" w:rsidP="00A16772">
      <w:pPr>
        <w:rPr>
          <w:ins w:id="38" w:author="21st Century Tiger Manager" w:date="2011-02-17T15:34:00Z"/>
          <w:rFonts w:ascii="Gill Sans MT" w:hAnsi="Gill Sans MT"/>
        </w:rPr>
      </w:pPr>
    </w:p>
    <w:p w:rsidR="00A16772" w:rsidRPr="00E2477B" w:rsidRDefault="00A16772" w:rsidP="00A16772">
      <w:pPr>
        <w:rPr>
          <w:rFonts w:ascii="Gill Sans MT" w:hAnsi="Gill Sans MT"/>
        </w:rPr>
      </w:pPr>
      <w:r w:rsidRPr="00E2477B">
        <w:rPr>
          <w:rFonts w:ascii="Gill Sans MT" w:hAnsi="Gill Sans MT"/>
        </w:rPr>
        <w:t xml:space="preserve">To kick-start the process we </w:t>
      </w:r>
      <w:ins w:id="39" w:author="21st Century Tiger Manager" w:date="2011-02-17T15:15:00Z">
        <w:r w:rsidR="00D95E79">
          <w:rPr>
            <w:rFonts w:ascii="Gill Sans MT" w:hAnsi="Gill Sans MT"/>
          </w:rPr>
          <w:t xml:space="preserve">have </w:t>
        </w:r>
      </w:ins>
      <w:r w:rsidRPr="00E2477B">
        <w:rPr>
          <w:rFonts w:ascii="Gill Sans MT" w:hAnsi="Gill Sans MT"/>
        </w:rPr>
        <w:t xml:space="preserve">decided to showcase the design and development of Blake online so that people </w:t>
      </w:r>
      <w:del w:id="40" w:author="21st Century Tiger Manager" w:date="2011-02-17T15:15:00Z">
        <w:r w:rsidRPr="00E2477B" w:rsidDel="00D95E79">
          <w:rPr>
            <w:rFonts w:ascii="Gill Sans MT" w:hAnsi="Gill Sans MT"/>
          </w:rPr>
          <w:delText xml:space="preserve">understood </w:delText>
        </w:r>
      </w:del>
      <w:ins w:id="41" w:author="21st Century Tiger Manager" w:date="2011-02-17T15:15:00Z">
        <w:r w:rsidR="00D95E79" w:rsidRPr="00E2477B">
          <w:rPr>
            <w:rFonts w:ascii="Gill Sans MT" w:hAnsi="Gill Sans MT"/>
          </w:rPr>
          <w:t>unders</w:t>
        </w:r>
        <w:r w:rsidR="00D95E79">
          <w:rPr>
            <w:rFonts w:ascii="Gill Sans MT" w:hAnsi="Gill Sans MT"/>
          </w:rPr>
          <w:t>tand</w:t>
        </w:r>
        <w:r w:rsidR="00D95E79" w:rsidRPr="00E2477B">
          <w:rPr>
            <w:rFonts w:ascii="Gill Sans MT" w:hAnsi="Gill Sans MT"/>
          </w:rPr>
          <w:t xml:space="preserve"> </w:t>
        </w:r>
      </w:ins>
      <w:r w:rsidRPr="00E2477B">
        <w:rPr>
          <w:rFonts w:ascii="Gill Sans MT" w:hAnsi="Gill Sans MT"/>
        </w:rPr>
        <w:t xml:space="preserve">who we </w:t>
      </w:r>
      <w:del w:id="42" w:author="21st Century Tiger Manager" w:date="2011-02-17T15:15:00Z">
        <w:r w:rsidRPr="00E2477B" w:rsidDel="00D95E79">
          <w:rPr>
            <w:rFonts w:ascii="Gill Sans MT" w:hAnsi="Gill Sans MT"/>
          </w:rPr>
          <w:delText>were</w:delText>
        </w:r>
      </w:del>
      <w:ins w:id="43" w:author="21st Century Tiger Manager" w:date="2011-02-17T15:15:00Z">
        <w:r w:rsidR="00D95E79">
          <w:rPr>
            <w:rFonts w:ascii="Gill Sans MT" w:hAnsi="Gill Sans MT"/>
          </w:rPr>
          <w:t>are</w:t>
        </w:r>
      </w:ins>
      <w:r w:rsidRPr="00E2477B">
        <w:rPr>
          <w:rFonts w:ascii="Gill Sans MT" w:hAnsi="Gill Sans MT"/>
        </w:rPr>
        <w:t xml:space="preserve">, what we </w:t>
      </w:r>
      <w:del w:id="44" w:author="21st Century Tiger Manager" w:date="2011-02-17T15:15:00Z">
        <w:r w:rsidRPr="00E2477B" w:rsidDel="00D95E79">
          <w:rPr>
            <w:rFonts w:ascii="Gill Sans MT" w:hAnsi="Gill Sans MT"/>
          </w:rPr>
          <w:delText xml:space="preserve">were </w:delText>
        </w:r>
      </w:del>
      <w:ins w:id="45" w:author="21st Century Tiger Manager" w:date="2011-02-17T15:15:00Z">
        <w:r w:rsidR="00D95E79">
          <w:rPr>
            <w:rFonts w:ascii="Gill Sans MT" w:hAnsi="Gill Sans MT"/>
          </w:rPr>
          <w:t>are</w:t>
        </w:r>
        <w:r w:rsidR="00D95E79" w:rsidRPr="00E2477B">
          <w:rPr>
            <w:rFonts w:ascii="Gill Sans MT" w:hAnsi="Gill Sans MT"/>
          </w:rPr>
          <w:t xml:space="preserve"> </w:t>
        </w:r>
      </w:ins>
      <w:r w:rsidRPr="00E2477B">
        <w:rPr>
          <w:rFonts w:ascii="Gill Sans MT" w:hAnsi="Gill Sans MT"/>
        </w:rPr>
        <w:t xml:space="preserve">doing and, most of all, why we </w:t>
      </w:r>
      <w:del w:id="46" w:author="21st Century Tiger Manager" w:date="2011-02-17T15:15:00Z">
        <w:r w:rsidRPr="00E2477B" w:rsidDel="00D95E79">
          <w:rPr>
            <w:rFonts w:ascii="Gill Sans MT" w:hAnsi="Gill Sans MT"/>
          </w:rPr>
          <w:delText xml:space="preserve">were </w:delText>
        </w:r>
      </w:del>
      <w:ins w:id="47" w:author="21st Century Tiger Manager" w:date="2011-02-17T15:15:00Z">
        <w:r w:rsidR="00D95E79">
          <w:rPr>
            <w:rFonts w:ascii="Gill Sans MT" w:hAnsi="Gill Sans MT"/>
          </w:rPr>
          <w:t>are</w:t>
        </w:r>
        <w:r w:rsidR="00D95E79" w:rsidRPr="00E2477B">
          <w:rPr>
            <w:rFonts w:ascii="Gill Sans MT" w:hAnsi="Gill Sans MT"/>
          </w:rPr>
          <w:t xml:space="preserve"> </w:t>
        </w:r>
      </w:ins>
      <w:r w:rsidRPr="00E2477B">
        <w:rPr>
          <w:rFonts w:ascii="Gill Sans MT" w:hAnsi="Gill Sans MT"/>
        </w:rPr>
        <w:t>doing it.</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del w:id="48" w:author="21st Century Tiger Manager" w:date="2011-02-17T15:34:00Z">
        <w:r w:rsidRPr="00E2477B" w:rsidDel="002C55A1">
          <w:rPr>
            <w:rFonts w:ascii="Gill Sans MT" w:hAnsi="Gill Sans MT"/>
          </w:rPr>
          <w:delText>We</w:delText>
        </w:r>
      </w:del>
      <w:ins w:id="49" w:author="21st Century Tiger Manager" w:date="2011-02-17T15:34:00Z">
        <w:r w:rsidR="002C55A1">
          <w:rPr>
            <w:rFonts w:ascii="Gill Sans MT" w:hAnsi="Gill Sans MT"/>
          </w:rPr>
          <w:t>Initially w</w:t>
        </w:r>
      </w:ins>
      <w:del w:id="50" w:author="21st Century Tiger Manager" w:date="2011-02-17T15:34:00Z">
        <w:r w:rsidRPr="00E2477B" w:rsidDel="002C55A1">
          <w:rPr>
            <w:rFonts w:ascii="Gill Sans MT" w:hAnsi="Gill Sans MT"/>
          </w:rPr>
          <w:delText xml:space="preserve"> </w:delText>
        </w:r>
      </w:del>
      <w:ins w:id="51" w:author="21st Century Tiger Manager" w:date="2011-02-17T15:34:00Z">
        <w:r w:rsidR="002C55A1" w:rsidRPr="00E2477B">
          <w:rPr>
            <w:rFonts w:ascii="Gill Sans MT" w:hAnsi="Gill Sans MT"/>
          </w:rPr>
          <w:t xml:space="preserve">e </w:t>
        </w:r>
      </w:ins>
      <w:r w:rsidRPr="00E2477B">
        <w:rPr>
          <w:rFonts w:ascii="Gill Sans MT" w:hAnsi="Gill Sans MT"/>
        </w:rPr>
        <w:t xml:space="preserve">spent some time online researching tiger cubs at our studio and discovered: </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1. They're very cute.</w:t>
      </w:r>
    </w:p>
    <w:p w:rsidR="00A16772" w:rsidRPr="00E2477B" w:rsidRDefault="00A16772" w:rsidP="00A16772">
      <w:pPr>
        <w:rPr>
          <w:rFonts w:ascii="Gill Sans MT" w:hAnsi="Gill Sans MT"/>
        </w:rPr>
      </w:pPr>
      <w:r w:rsidRPr="00E2477B">
        <w:rPr>
          <w:rFonts w:ascii="Gill Sans MT" w:hAnsi="Gill Sans MT"/>
        </w:rPr>
        <w:t>2. They have pale blue eyes that turn amber as they grow older.</w:t>
      </w:r>
    </w:p>
    <w:p w:rsidR="00A16772" w:rsidRPr="00E2477B" w:rsidRDefault="00A16772" w:rsidP="00A16772">
      <w:pPr>
        <w:rPr>
          <w:rFonts w:ascii="Gill Sans MT" w:hAnsi="Gill Sans MT"/>
        </w:rPr>
      </w:pPr>
      <w:r w:rsidRPr="00E2477B">
        <w:rPr>
          <w:rFonts w:ascii="Gill Sans MT" w:hAnsi="Gill Sans MT"/>
        </w:rPr>
        <w:t xml:space="preserve">3. Even at a very early age they act tough and snarl at almost everything </w:t>
      </w:r>
    </w:p>
    <w:p w:rsidR="00A16772" w:rsidRPr="00E2477B" w:rsidRDefault="00A16772" w:rsidP="00A16772">
      <w:pPr>
        <w:rPr>
          <w:rFonts w:ascii="Gill Sans MT" w:hAnsi="Gill Sans MT"/>
        </w:rPr>
      </w:pPr>
      <w:r w:rsidRPr="00E2477B">
        <w:rPr>
          <w:rFonts w:ascii="Gill Sans MT" w:hAnsi="Gill Sans MT"/>
        </w:rPr>
        <w:t xml:space="preserve">4. They're a bit top heavy and have massive paws so look like they're about to topple over most of the </w:t>
      </w:r>
      <w:commentRangeStart w:id="52"/>
      <w:r w:rsidRPr="00E2477B">
        <w:rPr>
          <w:rFonts w:ascii="Gill Sans MT" w:hAnsi="Gill Sans MT"/>
        </w:rPr>
        <w:t>time</w:t>
      </w:r>
      <w:commentRangeEnd w:id="52"/>
      <w:r w:rsidR="002C55A1">
        <w:rPr>
          <w:rStyle w:val="CommentReference"/>
        </w:rPr>
        <w:commentReference w:id="52"/>
      </w:r>
      <w:r w:rsidRPr="00E2477B">
        <w:rPr>
          <w:rFonts w:ascii="Gill Sans MT" w:hAnsi="Gill Sans MT"/>
        </w:rPr>
        <w:t>.</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These are our favourite Tiger Cub pics:</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[Tiger Cub pics]</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Having pieced together a better idea of what Tiger Cubs were all about we then thought about design. The options before us were:</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Something shamelessly cute and cartoon like.</w:t>
      </w:r>
    </w:p>
    <w:p w:rsidR="00A16772" w:rsidRPr="00E2477B" w:rsidRDefault="00A16772" w:rsidP="00A16772">
      <w:pPr>
        <w:rPr>
          <w:rFonts w:ascii="Gill Sans MT" w:hAnsi="Gill Sans MT"/>
        </w:rPr>
      </w:pPr>
      <w:r w:rsidRPr="00E2477B">
        <w:rPr>
          <w:rFonts w:ascii="Gill Sans MT" w:hAnsi="Gill Sans MT"/>
        </w:rPr>
        <w:t>Something lifelike.</w:t>
      </w:r>
    </w:p>
    <w:p w:rsidR="00A16772" w:rsidRPr="00E2477B" w:rsidRDefault="00A16772" w:rsidP="00A16772">
      <w:pPr>
        <w:rPr>
          <w:rFonts w:ascii="Gill Sans MT" w:hAnsi="Gill Sans MT"/>
        </w:rPr>
      </w:pPr>
      <w:r w:rsidRPr="00E2477B">
        <w:rPr>
          <w:rFonts w:ascii="Gill Sans MT" w:hAnsi="Gill Sans MT"/>
        </w:rPr>
        <w:t>Something stylistic.</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The project was to raise funds for charity so at first it really was quite difficult to resist shamelessly cute but after a great deal of soul-searching we felt that this would betray the ideals of 21st Century Tiger which is to see wild tigers thriving in their natural habitat and not in ways and forms that are convenient for us humans</w:t>
      </w:r>
      <w:ins w:id="53" w:author="21st Century Tiger Manager" w:date="2011-02-17T15:16:00Z">
        <w:r w:rsidR="00D95E79">
          <w:rPr>
            <w:rFonts w:ascii="Gill Sans MT" w:hAnsi="Gill Sans MT"/>
          </w:rPr>
          <w:t>.</w:t>
        </w:r>
      </w:ins>
      <w:del w:id="54" w:author="21st Century Tiger Manager" w:date="2011-02-17T15:16:00Z">
        <w:r w:rsidRPr="00E2477B" w:rsidDel="00D95E79">
          <w:rPr>
            <w:rFonts w:ascii="Gill Sans MT" w:hAnsi="Gill Sans MT"/>
          </w:rPr>
          <w:delText xml:space="preserve"> such as Zoos and cartoons</w:delText>
        </w:r>
      </w:del>
      <w:r w:rsidRPr="00E2477B">
        <w:rPr>
          <w:rFonts w:ascii="Gill Sans MT" w:hAnsi="Gill Sans MT"/>
        </w:rPr>
        <w:t>.</w:t>
      </w:r>
    </w:p>
    <w:p w:rsidR="00A16772" w:rsidRPr="00E2477B" w:rsidRDefault="00A16772" w:rsidP="00A16772">
      <w:pPr>
        <w:rPr>
          <w:rFonts w:ascii="Gill Sans MT" w:hAnsi="Gill Sans MT"/>
        </w:rPr>
      </w:pPr>
    </w:p>
    <w:p w:rsidR="00A16772" w:rsidRPr="00E2477B" w:rsidDel="002C55A1" w:rsidRDefault="00A16772" w:rsidP="00A16772">
      <w:pPr>
        <w:rPr>
          <w:del w:id="55" w:author="21st Century Tiger Manager" w:date="2011-02-17T15:30:00Z"/>
          <w:rFonts w:ascii="Gill Sans MT" w:hAnsi="Gill Sans MT"/>
        </w:rPr>
      </w:pPr>
      <w:del w:id="56" w:author="21st Century Tiger Manager" w:date="2011-02-17T15:30:00Z">
        <w:r w:rsidRPr="00E2477B" w:rsidDel="002C55A1">
          <w:rPr>
            <w:rFonts w:ascii="Gill Sans MT" w:hAnsi="Gill Sans MT"/>
          </w:rPr>
          <w:delText xml:space="preserve">As creative people we were also very tempted by stylistic but that would mean a narrower audience &amp; less money for tigers. </w:delText>
        </w:r>
      </w:del>
    </w:p>
    <w:p w:rsidR="00A16772" w:rsidRPr="00E2477B" w:rsidRDefault="00A16772" w:rsidP="00A16772">
      <w:pPr>
        <w:rPr>
          <w:rFonts w:ascii="Gill Sans MT" w:hAnsi="Gill Sans MT"/>
        </w:rPr>
      </w:pPr>
    </w:p>
    <w:p w:rsidR="00A16772" w:rsidRPr="00E2477B" w:rsidRDefault="00D95E79" w:rsidP="00A16772">
      <w:pPr>
        <w:rPr>
          <w:rFonts w:ascii="Gill Sans MT" w:hAnsi="Gill Sans MT"/>
        </w:rPr>
      </w:pPr>
      <w:ins w:id="57" w:author="21st Century Tiger Manager" w:date="2011-02-17T15:22:00Z">
        <w:r>
          <w:rPr>
            <w:rFonts w:ascii="Gill Sans MT" w:hAnsi="Gill Sans MT"/>
          </w:rPr>
          <w:t>W</w:t>
        </w:r>
      </w:ins>
      <w:del w:id="58" w:author="21st Century Tiger Manager" w:date="2011-02-17T15:22:00Z">
        <w:r w:rsidR="00A16772" w:rsidRPr="00E2477B" w:rsidDel="00D95E79">
          <w:rPr>
            <w:rFonts w:ascii="Gill Sans MT" w:hAnsi="Gill Sans MT"/>
          </w:rPr>
          <w:delText>So w</w:delText>
        </w:r>
      </w:del>
      <w:r w:rsidR="00A16772" w:rsidRPr="00E2477B">
        <w:rPr>
          <w:rFonts w:ascii="Gill Sans MT" w:hAnsi="Gill Sans MT"/>
        </w:rPr>
        <w:t>e went for lifelike</w:t>
      </w:r>
      <w:ins w:id="59" w:author="21st Century Tiger Manager" w:date="2011-02-17T15:30:00Z">
        <w:r w:rsidR="002C55A1">
          <w:rPr>
            <w:rFonts w:ascii="Gill Sans MT" w:hAnsi="Gill Sans MT"/>
          </w:rPr>
          <w:t>.</w:t>
        </w:r>
      </w:ins>
      <w:r w:rsidR="00A16772" w:rsidRPr="00E2477B">
        <w:rPr>
          <w:rFonts w:ascii="Gill Sans MT" w:hAnsi="Gill Sans MT"/>
        </w:rPr>
        <w:t xml:space="preserve"> </w:t>
      </w:r>
      <w:del w:id="60" w:author="21st Century Tiger Manager" w:date="2011-02-17T15:30:00Z">
        <w:r w:rsidR="00A16772" w:rsidRPr="00E2477B" w:rsidDel="002C55A1">
          <w:rPr>
            <w:rFonts w:ascii="Gill Sans MT" w:hAnsi="Gill Sans MT"/>
          </w:rPr>
          <w:delText>which also</w:delText>
        </w:r>
      </w:del>
      <w:ins w:id="61" w:author="21st Century Tiger Manager" w:date="2011-02-17T15:30:00Z">
        <w:r w:rsidR="002C55A1">
          <w:rPr>
            <w:rFonts w:ascii="Gill Sans MT" w:hAnsi="Gill Sans MT"/>
          </w:rPr>
          <w:t>It</w:t>
        </w:r>
      </w:ins>
      <w:r w:rsidR="00A16772" w:rsidRPr="00E2477B">
        <w:rPr>
          <w:rFonts w:ascii="Gill Sans MT" w:hAnsi="Gill Sans MT"/>
        </w:rPr>
        <w:t xml:space="preserve"> had its challenges: What about the stripes</w:t>
      </w:r>
      <w:del w:id="62" w:author="21st Century Tiger Manager" w:date="2011-02-17T15:44:00Z">
        <w:r w:rsidR="00A16772" w:rsidRPr="00E2477B" w:rsidDel="00C66DA9">
          <w:rPr>
            <w:rFonts w:ascii="Gill Sans MT" w:hAnsi="Gill Sans MT"/>
          </w:rPr>
          <w:delText xml:space="preserve"> </w:delText>
        </w:r>
      </w:del>
      <w:r w:rsidR="00A16772" w:rsidRPr="00E2477B">
        <w:rPr>
          <w:rFonts w:ascii="Gill Sans MT" w:hAnsi="Gill Sans MT"/>
        </w:rPr>
        <w:t xml:space="preserve">? </w:t>
      </w:r>
      <w:del w:id="63" w:author="21st Century Tiger Manager" w:date="2011-02-17T15:30:00Z">
        <w:r w:rsidR="00A16772" w:rsidRPr="00E2477B" w:rsidDel="002C55A1">
          <w:rPr>
            <w:rFonts w:ascii="Gill Sans MT" w:hAnsi="Gill Sans MT"/>
          </w:rPr>
          <w:delText xml:space="preserve">Well </w:delText>
        </w:r>
      </w:del>
      <w:ins w:id="64" w:author="21st Century Tiger Manager" w:date="2011-02-17T15:31:00Z">
        <w:r w:rsidR="002C55A1">
          <w:rPr>
            <w:rFonts w:ascii="Gill Sans MT" w:hAnsi="Gill Sans MT"/>
          </w:rPr>
          <w:t>W</w:t>
        </w:r>
      </w:ins>
      <w:del w:id="65" w:author="21st Century Tiger Manager" w:date="2011-02-17T15:31:00Z">
        <w:r w:rsidR="00A16772" w:rsidRPr="00E2477B" w:rsidDel="002C55A1">
          <w:rPr>
            <w:rFonts w:ascii="Gill Sans MT" w:hAnsi="Gill Sans MT"/>
          </w:rPr>
          <w:delText>w</w:delText>
        </w:r>
      </w:del>
      <w:r w:rsidR="00A16772" w:rsidRPr="00E2477B">
        <w:rPr>
          <w:rFonts w:ascii="Gill Sans MT" w:hAnsi="Gill Sans MT"/>
        </w:rPr>
        <w:t xml:space="preserve">e really didn't want to paint Blake as we felt that would have </w:t>
      </w:r>
      <w:del w:id="66" w:author="21st Century Tiger Manager" w:date="2011-02-17T15:16:00Z">
        <w:r w:rsidR="00A16772" w:rsidRPr="00E2477B" w:rsidDel="00D95E79">
          <w:rPr>
            <w:rFonts w:ascii="Gill Sans MT" w:hAnsi="Gill Sans MT"/>
          </w:rPr>
          <w:delText xml:space="preserve">cheapened </w:delText>
        </w:r>
      </w:del>
      <w:ins w:id="67" w:author="21st Century Tiger Manager" w:date="2011-02-17T15:16:00Z">
        <w:r>
          <w:rPr>
            <w:rFonts w:ascii="Gill Sans MT" w:hAnsi="Gill Sans MT"/>
          </w:rPr>
          <w:t>lessened</w:t>
        </w:r>
        <w:r w:rsidRPr="00E2477B">
          <w:rPr>
            <w:rFonts w:ascii="Gill Sans MT" w:hAnsi="Gill Sans MT"/>
          </w:rPr>
          <w:t xml:space="preserve"> </w:t>
        </w:r>
      </w:ins>
      <w:r w:rsidR="00A16772" w:rsidRPr="00E2477B">
        <w:rPr>
          <w:rFonts w:ascii="Gill Sans MT" w:hAnsi="Gill Sans MT"/>
        </w:rPr>
        <w:t xml:space="preserve">the design and possibly made it a bit cartoon-like so we decided instead to use texture to suggest the striping of the cub.  </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 xml:space="preserve">The initial model was made in wax rather than clay as this </w:t>
      </w:r>
      <w:del w:id="68" w:author="21st Century Tiger Manager" w:date="2011-02-17T15:22:00Z">
        <w:r w:rsidRPr="00E2477B" w:rsidDel="00D95E79">
          <w:rPr>
            <w:rFonts w:ascii="Gill Sans MT" w:hAnsi="Gill Sans MT"/>
          </w:rPr>
          <w:delText>short-cuts</w:delText>
        </w:r>
      </w:del>
      <w:ins w:id="69" w:author="21st Century Tiger Manager" w:date="2011-02-17T15:22:00Z">
        <w:r w:rsidR="00D95E79">
          <w:rPr>
            <w:rFonts w:ascii="Gill Sans MT" w:hAnsi="Gill Sans MT"/>
          </w:rPr>
          <w:t>bypasses</w:t>
        </w:r>
      </w:ins>
      <w:r w:rsidRPr="00E2477B">
        <w:rPr>
          <w:rFonts w:ascii="Gill Sans MT" w:hAnsi="Gill Sans MT"/>
        </w:rPr>
        <w:t xml:space="preserve"> the mould making process and minimises the chance of errors being introduced during the making of the final mould. The downside is that the model is a dark greeny-black which does catch some people by surprise when they first view it. We're still debating on the colours for the final model. Feel free to send us your suggestions.</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Blake 1 was born, sitting rather than lying down. Again, this suited the moulding &amp; manufacturing process but also our thinking was that would help emphasise the tiger cub</w:t>
      </w:r>
      <w:ins w:id="70" w:author="21st Century Tiger Manager" w:date="2011-02-17T15:45:00Z">
        <w:r w:rsidR="00C66DA9">
          <w:rPr>
            <w:rFonts w:ascii="Gill Sans MT" w:hAnsi="Gill Sans MT"/>
          </w:rPr>
          <w:t>’</w:t>
        </w:r>
      </w:ins>
      <w:r w:rsidRPr="00E2477B">
        <w:rPr>
          <w:rFonts w:ascii="Gill Sans MT" w:hAnsi="Gill Sans MT"/>
        </w:rPr>
        <w:t>s slight awkwardness and vulnerability. Here are some pictures of Blake 1:</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 Pics of Blake 1]</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We were pleased with Blake 1 but his body was a little too poised and cat-like giving him proportions more akin to an adult than a vulnerable cub. 21st Century Tiger</w:t>
      </w:r>
      <w:del w:id="71" w:author="21st Century Tiger Manager" w:date="2011-02-17T15:46:00Z">
        <w:r w:rsidRPr="00E2477B" w:rsidDel="00C66DA9">
          <w:rPr>
            <w:rFonts w:ascii="Gill Sans MT" w:hAnsi="Gill Sans MT"/>
          </w:rPr>
          <w:delText>'s experts</w:delText>
        </w:r>
      </w:del>
      <w:r w:rsidRPr="00E2477B">
        <w:rPr>
          <w:rFonts w:ascii="Gill Sans MT" w:hAnsi="Gill Sans MT"/>
        </w:rPr>
        <w:t xml:space="preserve"> were helpful here, pointing out that tiger cubs have broader shoulders, bigger paws and thinner tails. </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So Blake 1 became Blake 2. The proportions were better; Blake suddenly felt more alive than model so it was time to finish him off. Several hours of polishing and texturing later:</w:t>
      </w:r>
    </w:p>
    <w:p w:rsidR="00A16772" w:rsidRPr="00E2477B" w:rsidRDefault="00A16772" w:rsidP="00A16772">
      <w:pPr>
        <w:rPr>
          <w:rFonts w:ascii="Gill Sans MT" w:hAnsi="Gill Sans MT"/>
        </w:rPr>
      </w:pPr>
    </w:p>
    <w:p w:rsidR="00A16772" w:rsidRPr="00E2477B" w:rsidRDefault="00A16772" w:rsidP="00A16772">
      <w:pPr>
        <w:rPr>
          <w:rFonts w:ascii="Gill Sans MT" w:hAnsi="Gill Sans MT"/>
        </w:rPr>
      </w:pPr>
      <w:r w:rsidRPr="00E2477B">
        <w:rPr>
          <w:rFonts w:ascii="Gill Sans MT" w:hAnsi="Gill Sans MT"/>
        </w:rPr>
        <w:t xml:space="preserve">[Pics of Blake 2] </w:t>
      </w:r>
    </w:p>
    <w:p w:rsidR="00C31C4C" w:rsidRPr="00E2477B" w:rsidRDefault="00C31C4C">
      <w:pPr>
        <w:rPr>
          <w:rFonts w:ascii="Gill Sans MT" w:hAnsi="Gill Sans MT"/>
        </w:rPr>
      </w:pPr>
    </w:p>
    <w:sectPr w:rsidR="00C31C4C" w:rsidRPr="00E2477B" w:rsidSect="00C31C4C">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2" w:author="21st Century Tiger Manager" w:date="2011-02-17T15:32:00Z" w:initials="EC">
    <w:p w:rsidR="002C55A1" w:rsidRDefault="002C55A1">
      <w:pPr>
        <w:pStyle w:val="CommentText"/>
      </w:pPr>
      <w:r>
        <w:rPr>
          <w:rStyle w:val="CommentReference"/>
        </w:rPr>
        <w:annotationRef/>
      </w:r>
      <w:r>
        <w:t xml:space="preserve">This seems to contradict itself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A16772"/>
    <w:rsid w:val="002C55A1"/>
    <w:rsid w:val="00A16772"/>
    <w:rsid w:val="00C31C4C"/>
    <w:rsid w:val="00C455BA"/>
    <w:rsid w:val="00C66DA9"/>
    <w:rsid w:val="00D95E79"/>
    <w:rsid w:val="00E247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E79"/>
    <w:rPr>
      <w:rFonts w:ascii="Tahoma" w:hAnsi="Tahoma" w:cs="Tahoma"/>
      <w:sz w:val="16"/>
      <w:szCs w:val="16"/>
    </w:rPr>
  </w:style>
  <w:style w:type="character" w:styleId="CommentReference">
    <w:name w:val="annotation reference"/>
    <w:basedOn w:val="DefaultParagraphFont"/>
    <w:uiPriority w:val="99"/>
    <w:semiHidden/>
    <w:unhideWhenUsed/>
    <w:rsid w:val="002C55A1"/>
    <w:rPr>
      <w:sz w:val="16"/>
      <w:szCs w:val="16"/>
    </w:rPr>
  </w:style>
  <w:style w:type="paragraph" w:styleId="CommentText">
    <w:name w:val="annotation text"/>
    <w:basedOn w:val="Normal"/>
    <w:link w:val="CommentTextChar"/>
    <w:uiPriority w:val="99"/>
    <w:semiHidden/>
    <w:unhideWhenUsed/>
    <w:rsid w:val="002C55A1"/>
    <w:pPr>
      <w:spacing w:line="240" w:lineRule="auto"/>
    </w:pPr>
    <w:rPr>
      <w:sz w:val="20"/>
      <w:szCs w:val="20"/>
    </w:rPr>
  </w:style>
  <w:style w:type="character" w:customStyle="1" w:styleId="CommentTextChar">
    <w:name w:val="Comment Text Char"/>
    <w:basedOn w:val="DefaultParagraphFont"/>
    <w:link w:val="CommentText"/>
    <w:uiPriority w:val="99"/>
    <w:semiHidden/>
    <w:rsid w:val="002C55A1"/>
    <w:rPr>
      <w:sz w:val="20"/>
      <w:szCs w:val="20"/>
    </w:rPr>
  </w:style>
  <w:style w:type="paragraph" w:styleId="CommentSubject">
    <w:name w:val="annotation subject"/>
    <w:basedOn w:val="CommentText"/>
    <w:next w:val="CommentText"/>
    <w:link w:val="CommentSubjectChar"/>
    <w:uiPriority w:val="99"/>
    <w:semiHidden/>
    <w:unhideWhenUsed/>
    <w:rsid w:val="002C55A1"/>
    <w:rPr>
      <w:b/>
      <w:bCs/>
    </w:rPr>
  </w:style>
  <w:style w:type="character" w:customStyle="1" w:styleId="CommentSubjectChar">
    <w:name w:val="Comment Subject Char"/>
    <w:basedOn w:val="CommentTextChar"/>
    <w:link w:val="CommentSubject"/>
    <w:uiPriority w:val="99"/>
    <w:semiHidden/>
    <w:rsid w:val="002C55A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ABABD-B627-4B89-8D9B-F48B7E83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Zoological Society of London</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21st Century Tiger Manager</dc:creator>
  <cp:keywords/>
  <dc:description/>
  <cp:lastModifiedBy>21st Century Tiger Manager</cp:lastModifiedBy>
  <cp:revision>4</cp:revision>
  <dcterms:created xsi:type="dcterms:W3CDTF">2011-02-17T15:07:00Z</dcterms:created>
  <dcterms:modified xsi:type="dcterms:W3CDTF">2011-02-17T15:46:00Z</dcterms:modified>
</cp:coreProperties>
</file>
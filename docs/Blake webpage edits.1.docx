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10" w:rsidRPr="004D1210" w:rsidRDefault="004D1210" w:rsidP="004D1210">
      <w:pPr>
        <w:shd w:val="clear" w:color="auto" w:fill="FFFFFF"/>
        <w:spacing w:before="100" w:beforeAutospacing="1" w:after="0" w:line="341" w:lineRule="atLeast"/>
        <w:outlineLvl w:val="2"/>
        <w:rPr>
          <w:rFonts w:ascii="Courier" w:eastAsia="Times New Roman" w:hAnsi="Courier" w:cs="Times New Roman"/>
          <w:b/>
          <w:bCs/>
          <w:color w:val="2C2F2F"/>
          <w:sz w:val="30"/>
          <w:szCs w:val="30"/>
          <w:lang w:eastAsia="en-GB"/>
        </w:rPr>
      </w:pPr>
      <w:r w:rsidRPr="004D1210">
        <w:rPr>
          <w:rFonts w:ascii="Courier" w:eastAsia="Times New Roman" w:hAnsi="Courier" w:cs="Times New Roman"/>
          <w:b/>
          <w:bCs/>
          <w:color w:val="2C2F2F"/>
          <w:sz w:val="30"/>
          <w:szCs w:val="30"/>
          <w:lang w:eastAsia="en-GB"/>
        </w:rPr>
        <w:t>Numbers are down.</w:t>
      </w:r>
    </w:p>
    <w:p w:rsidR="004D1210" w:rsidRPr="004D1210" w:rsidRDefault="004D1210" w:rsidP="004D1210">
      <w:pPr>
        <w:shd w:val="clear" w:color="auto" w:fill="FFFFFF"/>
        <w:spacing w:before="100" w:beforeAutospacing="1" w:after="100" w:afterAutospacing="1" w:line="365" w:lineRule="atLeast"/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</w:pPr>
      <w:del w:id="0" w:author="21st Century Tiger Manager" w:date="2011-02-17T15:50:00Z">
        <w:r w:rsidRPr="004D1210" w:rsidDel="00E62E7F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>Wild tigers numbers are dwindling whilst the charitable funds keeping them alive are increasingly difficult to find</w:delText>
        </w:r>
      </w:del>
      <w:del w:id="1" w:author="21st Century Tiger Manager" w:date="2011-02-17T16:42:00Z">
        <w:r w:rsidRPr="004D1210" w:rsidDel="00D11552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>. </w:delText>
        </w:r>
      </w:del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>It</w:t>
      </w:r>
      <w:ins w:id="2" w:author="21st Century Tiger Manager" w:date="2011-02-17T16:43:00Z">
        <w:r w:rsidR="00D11552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 xml:space="preserve"> is</w:t>
        </w:r>
      </w:ins>
      <w:del w:id="3" w:author="21st Century Tiger Manager" w:date="2011-02-17T16:43:00Z">
        <w:r w:rsidRPr="004D1210" w:rsidDel="00D11552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>'s</w:delText>
        </w:r>
      </w:del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 estimated that there are fewer than 3200 </w:t>
      </w:r>
      <w:del w:id="4" w:author="21st Century Tiger Manager" w:date="2011-02-17T16:43:00Z">
        <w:r w:rsidRPr="004D1210" w:rsidDel="00D11552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 xml:space="preserve">wild </w:delText>
        </w:r>
      </w:del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>tigers left in the wild</w:t>
      </w:r>
      <w:ins w:id="5" w:author="21st Century Tiger Manager" w:date="2011-02-17T15:50:00Z">
        <w:r w:rsidR="00E62E7F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 xml:space="preserve">. A century ago there were about 100,000 roaming throughout Asia. Today human pressure is squeezing them out of existence </w:t>
        </w:r>
      </w:ins>
      <w:del w:id="6" w:author="21st Century Tiger Manager" w:date="2011-02-17T15:57:00Z">
        <w:r w:rsidRPr="004D1210" w:rsidDel="001232D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 xml:space="preserve"> </w:delText>
        </w:r>
      </w:del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and the current world economic crisis means that </w:t>
      </w:r>
      <w:ins w:id="7" w:author="21st Century Tiger Manager" w:date="2011-02-17T15:52:00Z">
        <w:r w:rsidR="00E62E7F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 xml:space="preserve">the </w:t>
        </w:r>
      </w:ins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>resources to keep them alive are harder to find than ever.</w:t>
      </w:r>
    </w:p>
    <w:p w:rsidR="004D1210" w:rsidRPr="004D1210" w:rsidRDefault="004D1210" w:rsidP="004D1210">
      <w:pPr>
        <w:shd w:val="clear" w:color="auto" w:fill="FFFFFF"/>
        <w:spacing w:before="100" w:beforeAutospacing="1" w:after="100" w:afterAutospacing="1" w:line="365" w:lineRule="atLeast"/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noProof/>
          <w:color w:val="2C2F2F"/>
          <w:sz w:val="20"/>
          <w:szCs w:val="20"/>
          <w:lang w:eastAsia="en-GB"/>
        </w:rPr>
        <w:drawing>
          <wp:inline distT="0" distB="0" distL="0" distR="0">
            <wp:extent cx="3238500" cy="2076450"/>
            <wp:effectExtent l="19050" t="0" r="0" b="0"/>
            <wp:docPr id="1" name="Picture 1" descr="http://cdn.shopify.com/s/files/1/0053/6462/files/tiger-fact.jpg?1294689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shopify.com/s/files/1/0053/6462/files/tiger-fact.jpg?12946899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10" w:rsidRPr="004D1210" w:rsidRDefault="004D1210" w:rsidP="004D1210">
      <w:pPr>
        <w:shd w:val="clear" w:color="auto" w:fill="FFFFFF"/>
        <w:spacing w:before="100" w:beforeAutospacing="1" w:after="0" w:line="341" w:lineRule="atLeast"/>
        <w:outlineLvl w:val="2"/>
        <w:rPr>
          <w:rFonts w:ascii="Courier" w:eastAsia="Times New Roman" w:hAnsi="Courier" w:cs="Times New Roman"/>
          <w:b/>
          <w:bCs/>
          <w:color w:val="2C2F2F"/>
          <w:sz w:val="30"/>
          <w:szCs w:val="30"/>
          <w:lang w:eastAsia="en-GB"/>
        </w:rPr>
      </w:pPr>
      <w:r w:rsidRPr="004D1210">
        <w:rPr>
          <w:rFonts w:ascii="Courier" w:eastAsia="Times New Roman" w:hAnsi="Courier" w:cs="Times New Roman"/>
          <w:b/>
          <w:bCs/>
          <w:color w:val="2C2F2F"/>
          <w:sz w:val="30"/>
          <w:szCs w:val="30"/>
          <w:lang w:eastAsia="en-GB"/>
        </w:rPr>
        <w:t>Doing what we can.</w:t>
      </w:r>
    </w:p>
    <w:p w:rsidR="004D1210" w:rsidRPr="004D1210" w:rsidRDefault="004D1210" w:rsidP="004D1210">
      <w:pPr>
        <w:shd w:val="clear" w:color="auto" w:fill="FFFFFF"/>
        <w:spacing w:before="100" w:beforeAutospacing="1" w:after="100" w:afterAutospacing="1" w:line="365" w:lineRule="atLeast"/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noProof/>
          <w:color w:val="2C2F2F"/>
          <w:sz w:val="20"/>
          <w:szCs w:val="20"/>
          <w:lang w:eastAsia="en-GB"/>
        </w:rPr>
        <w:drawing>
          <wp:inline distT="0" distB="0" distL="0" distR="0">
            <wp:extent cx="3238500" cy="2076450"/>
            <wp:effectExtent l="19050" t="0" r="0" b="0"/>
            <wp:docPr id="2" name="Picture 2" descr="http://cdn.shopify.com/s/files/1/0053/6462/files/tiger-fact.jpg?1294689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shopify.com/s/files/1/0053/6462/files/tiger-fact.jpg?12946899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10" w:rsidRPr="004D1210" w:rsidRDefault="004D1210" w:rsidP="001232D0">
      <w:pPr>
        <w:shd w:val="clear" w:color="auto" w:fill="FFFFFF"/>
        <w:spacing w:before="100" w:beforeAutospacing="1" w:after="100" w:afterAutospacing="1" w:line="365" w:lineRule="atLeast"/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</w:pPr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Light Art is working with </w:t>
      </w:r>
      <w:hyperlink r:id="rId7" w:history="1">
        <w:r w:rsidRPr="004D1210">
          <w:rPr>
            <w:rFonts w:ascii="Helvetica" w:eastAsia="Times New Roman" w:hAnsi="Helvetica" w:cs="Times New Roman"/>
            <w:color w:val="FC0361"/>
            <w:sz w:val="24"/>
            <w:szCs w:val="24"/>
            <w:lang w:eastAsia="en-GB"/>
          </w:rPr>
          <w:t>21st Century Tiger</w:t>
        </w:r>
      </w:hyperlink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, a wild tiger conservation partnership between the </w:t>
      </w:r>
      <w:hyperlink r:id="rId8" w:history="1">
        <w:r w:rsidRPr="004D1210">
          <w:rPr>
            <w:rFonts w:ascii="Helvetica" w:eastAsia="Times New Roman" w:hAnsi="Helvetica" w:cs="Times New Roman"/>
            <w:color w:val="FC0361"/>
            <w:sz w:val="24"/>
            <w:szCs w:val="24"/>
            <w:lang w:eastAsia="en-GB"/>
          </w:rPr>
          <w:t>Zoological Society of London</w:t>
        </w:r>
      </w:hyperlink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 and </w:t>
      </w:r>
      <w:hyperlink r:id="rId9" w:history="1">
        <w:r w:rsidRPr="004D1210">
          <w:rPr>
            <w:rFonts w:ascii="Helvetica" w:eastAsia="Times New Roman" w:hAnsi="Helvetica" w:cs="Times New Roman"/>
            <w:color w:val="FC0361"/>
            <w:sz w:val="24"/>
            <w:szCs w:val="24"/>
            <w:lang w:eastAsia="en-GB"/>
          </w:rPr>
          <w:t>Global Tiger Patrol</w:t>
        </w:r>
      </w:hyperlink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. Together we are designing a light that will raise funds for </w:t>
      </w:r>
      <w:ins w:id="8" w:author="21st Century Tiger Manager" w:date="2011-02-17T15:52:00Z">
        <w:r w:rsidR="00267C3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>t</w:t>
        </w:r>
      </w:ins>
      <w:del w:id="9" w:author="21st Century Tiger Manager" w:date="2011-02-17T15:52:00Z">
        <w:r w:rsidRPr="004D1210" w:rsidDel="00267C3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>T</w:delText>
        </w:r>
      </w:del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iger </w:t>
      </w:r>
      <w:ins w:id="10" w:author="21st Century Tiger Manager" w:date="2011-02-17T15:52:00Z">
        <w:r w:rsidR="00267C3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>c</w:t>
        </w:r>
      </w:ins>
      <w:del w:id="11" w:author="21st Century Tiger Manager" w:date="2011-02-17T15:52:00Z">
        <w:r w:rsidRPr="004D1210" w:rsidDel="00267C3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>C</w:delText>
        </w:r>
      </w:del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onservation through </w:t>
      </w:r>
      <w:del w:id="12" w:author="21st Century Tiger Manager" w:date="2011-02-17T15:54:00Z">
        <w:r w:rsidRPr="004D1210" w:rsidDel="001232D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 xml:space="preserve">sales </w:delText>
        </w:r>
      </w:del>
      <w:ins w:id="13" w:author="21st Century Tiger Manager" w:date="2011-02-17T15:54:00Z">
        <w:r w:rsidR="001232D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>retail</w:t>
        </w:r>
        <w:r w:rsidR="001232D0" w:rsidRPr="004D121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 xml:space="preserve"> </w:t>
        </w:r>
      </w:ins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and </w:t>
      </w:r>
      <w:ins w:id="14" w:author="21st Century Tiger Manager" w:date="2011-02-17T15:57:00Z">
        <w:r w:rsidR="001232D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 xml:space="preserve">will </w:t>
        </w:r>
      </w:ins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become an icon for </w:t>
      </w:r>
      <w:ins w:id="15" w:author="21st Century Tiger Manager" w:date="2011-02-17T15:57:00Z">
        <w:r w:rsidR="001232D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>t</w:t>
        </w:r>
      </w:ins>
      <w:del w:id="16" w:author="21st Century Tiger Manager" w:date="2011-02-17T15:57:00Z">
        <w:r w:rsidRPr="004D1210" w:rsidDel="001232D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>T</w:delText>
        </w:r>
      </w:del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iger </w:t>
      </w:r>
      <w:ins w:id="17" w:author="21st Century Tiger Manager" w:date="2011-02-17T15:58:00Z">
        <w:r w:rsidR="001232D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t>c</w:t>
        </w:r>
      </w:ins>
      <w:del w:id="18" w:author="21st Century Tiger Manager" w:date="2011-02-17T15:57:00Z">
        <w:r w:rsidRPr="004D1210" w:rsidDel="001232D0">
          <w:rPr>
            <w:rFonts w:ascii="Helvetica" w:eastAsia="Times New Roman" w:hAnsi="Helvetica" w:cs="Times New Roman"/>
            <w:color w:val="2C2F2F"/>
            <w:sz w:val="24"/>
            <w:szCs w:val="24"/>
            <w:lang w:eastAsia="en-GB"/>
          </w:rPr>
          <w:delText>C</w:delText>
        </w:r>
      </w:del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onservation. </w:t>
      </w:r>
    </w:p>
    <w:p w:rsidR="004D1210" w:rsidRPr="004D1210" w:rsidRDefault="004D1210" w:rsidP="004D1210">
      <w:pPr>
        <w:shd w:val="clear" w:color="auto" w:fill="FFFFFF"/>
        <w:spacing w:before="100" w:beforeAutospacing="1" w:after="0" w:line="341" w:lineRule="atLeast"/>
        <w:outlineLvl w:val="2"/>
        <w:rPr>
          <w:rFonts w:ascii="Courier" w:eastAsia="Times New Roman" w:hAnsi="Courier" w:cs="Times New Roman"/>
          <w:b/>
          <w:bCs/>
          <w:color w:val="2C2F2F"/>
          <w:sz w:val="30"/>
          <w:szCs w:val="30"/>
          <w:lang w:eastAsia="en-GB"/>
        </w:rPr>
      </w:pPr>
      <w:r w:rsidRPr="004D1210">
        <w:rPr>
          <w:rFonts w:ascii="Courier" w:eastAsia="Times New Roman" w:hAnsi="Courier" w:cs="Times New Roman"/>
          <w:b/>
          <w:bCs/>
          <w:color w:val="2C2F2F"/>
          <w:sz w:val="30"/>
          <w:szCs w:val="30"/>
          <w:lang w:eastAsia="en-GB"/>
        </w:rPr>
        <w:t>Things you can do.</w:t>
      </w:r>
    </w:p>
    <w:p w:rsidR="004D1210" w:rsidRPr="004D1210" w:rsidRDefault="004D1210" w:rsidP="004D1210">
      <w:pPr>
        <w:shd w:val="clear" w:color="auto" w:fill="FFFFFF"/>
        <w:spacing w:before="100" w:beforeAutospacing="1" w:after="100" w:afterAutospacing="1" w:line="365" w:lineRule="atLeast"/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</w:pPr>
      <w:r w:rsidRPr="004D1210">
        <w:rPr>
          <w:rFonts w:ascii="Helvetica" w:eastAsia="Times New Roman" w:hAnsi="Helvetica" w:cs="Times New Roman"/>
          <w:color w:val="2C2F2F"/>
          <w:sz w:val="24"/>
          <w:szCs w:val="24"/>
          <w:lang w:eastAsia="en-GB"/>
        </w:rPr>
        <w:t xml:space="preserve">The design is ongoing but you can help by being a part of it now: </w:t>
      </w:r>
    </w:p>
    <w:p w:rsidR="004D1210" w:rsidRPr="004D1210" w:rsidRDefault="004D1210" w:rsidP="004D1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5" w:lineRule="atLeast"/>
        <w:ind w:left="525"/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</w:pPr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>If you have a blog then please link to this page.</w:t>
      </w:r>
    </w:p>
    <w:p w:rsidR="004D1210" w:rsidRPr="004D1210" w:rsidRDefault="004D1210" w:rsidP="004D1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5" w:lineRule="atLeast"/>
        <w:ind w:left="525"/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</w:pPr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 xml:space="preserve">If you're on </w:t>
      </w:r>
      <w:proofErr w:type="spellStart"/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>Facebook</w:t>
      </w:r>
      <w:proofErr w:type="spellEnd"/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 xml:space="preserve"> then </w:t>
      </w:r>
      <w:hyperlink r:id="rId10" w:history="1">
        <w:r w:rsidRPr="004D1210">
          <w:rPr>
            <w:rFonts w:ascii="Helvetica" w:eastAsia="Times New Roman" w:hAnsi="Helvetica" w:cs="Times New Roman"/>
            <w:color w:val="FC0361"/>
            <w:sz w:val="20"/>
            <w:lang w:eastAsia="en-GB"/>
          </w:rPr>
          <w:t>become Blake's friend</w:t>
        </w:r>
      </w:hyperlink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 xml:space="preserve">. </w:t>
      </w:r>
    </w:p>
    <w:p w:rsidR="004D1210" w:rsidRPr="004D1210" w:rsidRDefault="004D1210" w:rsidP="004D1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5" w:lineRule="atLeast"/>
        <w:ind w:left="525"/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</w:pPr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>Share this page with someone you know that also cares.</w:t>
      </w:r>
    </w:p>
    <w:p w:rsidR="004D1210" w:rsidRPr="004D1210" w:rsidRDefault="004D1210" w:rsidP="004D1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5" w:lineRule="atLeast"/>
        <w:ind w:left="525"/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</w:pPr>
      <w:hyperlink r:id="rId11" w:history="1">
        <w:r w:rsidRPr="004D1210">
          <w:rPr>
            <w:rFonts w:ascii="Helvetica" w:eastAsia="Times New Roman" w:hAnsi="Helvetica" w:cs="Times New Roman"/>
            <w:color w:val="FC0361"/>
            <w:sz w:val="20"/>
            <w:lang w:eastAsia="en-GB"/>
          </w:rPr>
          <w:t>Send Blake an email</w:t>
        </w:r>
      </w:hyperlink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 xml:space="preserve"> so we can keep you updated with things as they progress.</w:t>
      </w:r>
    </w:p>
    <w:p w:rsidR="004D1210" w:rsidRPr="004D1210" w:rsidRDefault="004D1210" w:rsidP="004D1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5" w:lineRule="atLeast"/>
        <w:ind w:left="525"/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</w:pPr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 xml:space="preserve">Follow </w:t>
      </w:r>
      <w:hyperlink r:id="rId12" w:history="1">
        <w:proofErr w:type="spellStart"/>
        <w:r w:rsidRPr="004D1210">
          <w:rPr>
            <w:rFonts w:ascii="Helvetica" w:eastAsia="Times New Roman" w:hAnsi="Helvetica" w:cs="Times New Roman"/>
            <w:color w:val="FC0361"/>
            <w:sz w:val="20"/>
            <w:lang w:eastAsia="en-GB"/>
          </w:rPr>
          <w:t>blaketigercub</w:t>
        </w:r>
        <w:proofErr w:type="spellEnd"/>
      </w:hyperlink>
      <w:r w:rsidRPr="004D1210"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  <w:t xml:space="preserve"> on Twitter.</w:t>
      </w:r>
    </w:p>
    <w:p w:rsidR="004D1210" w:rsidRPr="004D1210" w:rsidRDefault="004D1210" w:rsidP="004D1210">
      <w:pPr>
        <w:shd w:val="clear" w:color="auto" w:fill="FFFFFF"/>
        <w:spacing w:before="100" w:beforeAutospacing="1" w:after="100" w:afterAutospacing="1" w:line="365" w:lineRule="atLeast"/>
        <w:rPr>
          <w:rFonts w:ascii="Helvetica" w:eastAsia="Times New Roman" w:hAnsi="Helvetica" w:cs="Times New Roman"/>
          <w:color w:val="2C2F2F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noProof/>
          <w:color w:val="2C2F2F"/>
          <w:sz w:val="20"/>
          <w:szCs w:val="20"/>
          <w:lang w:eastAsia="en-GB"/>
        </w:rPr>
        <w:drawing>
          <wp:inline distT="0" distB="0" distL="0" distR="0">
            <wp:extent cx="3238500" cy="2076450"/>
            <wp:effectExtent l="19050" t="0" r="0" b="0"/>
            <wp:docPr id="3" name="Picture 3" descr="http://cdn.shopify.com/s/files/1/0053/6462/files/tiger-fact.jpg?1294689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shopify.com/s/files/1/0053/6462/files/tiger-fact.jpg?12946899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10" w:rsidRPr="004D1210" w:rsidRDefault="004D1210" w:rsidP="004D121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C2F2F"/>
          <w:sz w:val="29"/>
          <w:szCs w:val="29"/>
          <w:lang w:eastAsia="en-GB"/>
        </w:rPr>
      </w:pPr>
      <w:r w:rsidRPr="004D1210">
        <w:rPr>
          <w:rFonts w:ascii="Georgia" w:eastAsia="Times New Roman" w:hAnsi="Georgia" w:cs="Times New Roman"/>
          <w:color w:val="2C2F2F"/>
          <w:sz w:val="29"/>
          <w:szCs w:val="29"/>
          <w:lang w:eastAsia="en-GB"/>
        </w:rPr>
        <w:t xml:space="preserve">“Together we can help support the incredibly important Tiger Conservation Projects across the globe and keep their light burning for all of our children’s futures.” </w:t>
      </w:r>
    </w:p>
    <w:p w:rsidR="004D1210" w:rsidRPr="004D1210" w:rsidRDefault="004D1210" w:rsidP="004D1210">
      <w:pPr>
        <w:shd w:val="clear" w:color="auto" w:fill="FFFFFF"/>
        <w:spacing w:after="0" w:line="240" w:lineRule="auto"/>
        <w:jc w:val="right"/>
        <w:rPr>
          <w:rFonts w:ascii="Lucida Grande" w:eastAsia="Times New Roman" w:hAnsi="Lucida Grande" w:cs="Times New Roman"/>
          <w:b/>
          <w:bCs/>
          <w:color w:val="2C2F2F"/>
          <w:sz w:val="29"/>
          <w:szCs w:val="29"/>
          <w:lang w:eastAsia="en-GB"/>
        </w:rPr>
      </w:pPr>
      <w:r w:rsidRPr="004D1210">
        <w:rPr>
          <w:rFonts w:ascii="Lucida Grande" w:eastAsia="Times New Roman" w:hAnsi="Lucida Grande" w:cs="Times New Roman"/>
          <w:b/>
          <w:bCs/>
          <w:color w:val="2C2F2F"/>
          <w:sz w:val="29"/>
          <w:szCs w:val="29"/>
          <w:lang w:eastAsia="en-GB"/>
        </w:rPr>
        <w:t>Sophie Darlington, Wildlife Photographer, 21st Century Tiger</w:t>
      </w:r>
    </w:p>
    <w:p w:rsidR="00C31C4C" w:rsidRDefault="00C31C4C">
      <w:pPr>
        <w:rPr>
          <w:ins w:id="19" w:author="21st Century Tiger Manager" w:date="2011-02-17T15:58:00Z"/>
        </w:rPr>
      </w:pPr>
    </w:p>
    <w:p w:rsidR="007C1D8D" w:rsidRDefault="007C1D8D">
      <w:pPr>
        <w:rPr>
          <w:ins w:id="20" w:author="21st Century Tiger Manager" w:date="2011-02-17T16:00:00Z"/>
        </w:rPr>
      </w:pPr>
    </w:p>
    <w:p w:rsidR="005C01B6" w:rsidRDefault="00D11552">
      <w:pPr>
        <w:rPr>
          <w:ins w:id="21" w:author="21st Century Tiger Manager" w:date="2011-02-17T16:00:00Z"/>
        </w:rPr>
      </w:pPr>
      <w:ins w:id="22" w:author="21st Century Tiger Manager" w:date="2011-02-17T16:43:00Z">
        <w:r>
          <w:t>Some f</w:t>
        </w:r>
      </w:ins>
      <w:ins w:id="23" w:author="21st Century Tiger Manager" w:date="2011-02-17T16:00:00Z">
        <w:r w:rsidR="005C01B6">
          <w:t>acts to put into the boxes</w:t>
        </w:r>
      </w:ins>
      <w:ins w:id="24" w:author="21st Century Tiger Manager" w:date="2011-02-17T16:43:00Z">
        <w:r>
          <w:t xml:space="preserve"> (some such as the trade ones could be a</w:t>
        </w:r>
      </w:ins>
      <w:ins w:id="25" w:author="21st Century Tiger Manager" w:date="2011-02-17T16:44:00Z">
        <w:r>
          <w:t xml:space="preserve"> </w:t>
        </w:r>
      </w:ins>
      <w:ins w:id="26" w:author="21st Century Tiger Manager" w:date="2011-02-17T16:43:00Z">
        <w:r>
          <w:t xml:space="preserve">little </w:t>
        </w:r>
      </w:ins>
      <w:ins w:id="27" w:author="21st Century Tiger Manager" w:date="2011-02-17T16:44:00Z">
        <w:r>
          <w:t>controversial</w:t>
        </w:r>
      </w:ins>
      <w:ins w:id="28" w:author="21st Century Tiger Manager" w:date="2011-02-17T16:43:00Z">
        <w:r>
          <w:t>)</w:t>
        </w:r>
      </w:ins>
      <w:ins w:id="29" w:author="21st Century Tiger Manager" w:date="2011-02-17T16:00:00Z">
        <w:r w:rsidR="005C01B6">
          <w:t xml:space="preserve">: </w:t>
        </w:r>
      </w:ins>
    </w:p>
    <w:p w:rsidR="00BF424A" w:rsidRDefault="00BF424A">
      <w:pPr>
        <w:rPr>
          <w:ins w:id="30" w:author="21st Century Tiger Manager" w:date="2011-02-17T16:02:00Z"/>
        </w:rPr>
      </w:pPr>
      <w:ins w:id="31" w:author="21st Century Tiger Manager" w:date="2011-02-17T16:00:00Z">
        <w:r>
          <w:t>Contrary to popular belief</w:t>
        </w:r>
      </w:ins>
      <w:ins w:id="32" w:author="21st Century Tiger Manager" w:date="2011-02-17T16:01:00Z">
        <w:r w:rsidR="002E2423">
          <w:t>,</w:t>
        </w:r>
      </w:ins>
      <w:ins w:id="33" w:author="21st Century Tiger Manager" w:date="2011-02-17T16:00:00Z">
        <w:r>
          <w:t xml:space="preserve"> tigers have never lived in Africa</w:t>
        </w:r>
      </w:ins>
    </w:p>
    <w:p w:rsidR="002E2423" w:rsidRDefault="002E2423">
      <w:pPr>
        <w:rPr>
          <w:ins w:id="34" w:author="21st Century Tiger Manager" w:date="2011-02-17T16:04:00Z"/>
        </w:rPr>
      </w:pPr>
      <w:ins w:id="35" w:author="21st Century Tiger Manager" w:date="2011-02-17T16:02:00Z">
        <w:r>
          <w:t xml:space="preserve">Tigers </w:t>
        </w:r>
      </w:ins>
      <w:ins w:id="36" w:author="21st Century Tiger Manager" w:date="2011-02-17T16:03:00Z">
        <w:r>
          <w:t>have</w:t>
        </w:r>
      </w:ins>
      <w:ins w:id="37" w:author="21st Century Tiger Manager" w:date="2011-02-17T16:02:00Z">
        <w:r>
          <w:t xml:space="preserve"> striped </w:t>
        </w:r>
      </w:ins>
      <w:ins w:id="38" w:author="21st Century Tiger Manager" w:date="2011-02-17T16:03:00Z">
        <w:r>
          <w:t xml:space="preserve">skin </w:t>
        </w:r>
      </w:ins>
      <w:ins w:id="39" w:author="21st Century Tiger Manager" w:date="2011-02-17T16:02:00Z">
        <w:r>
          <w:t xml:space="preserve">underneath their </w:t>
        </w:r>
      </w:ins>
      <w:ins w:id="40" w:author="21st Century Tiger Manager" w:date="2011-02-17T16:03:00Z">
        <w:r>
          <w:t>coat</w:t>
        </w:r>
      </w:ins>
    </w:p>
    <w:p w:rsidR="005B5AC8" w:rsidRDefault="005B5AC8">
      <w:pPr>
        <w:rPr>
          <w:ins w:id="41" w:author="21st Century Tiger Manager" w:date="2011-02-17T16:04:00Z"/>
        </w:rPr>
      </w:pPr>
      <w:ins w:id="42" w:author="21st Century Tiger Manager" w:date="2011-02-17T16:04:00Z">
        <w:r>
          <w:t>Every tiger has its own unique markings</w:t>
        </w:r>
      </w:ins>
    </w:p>
    <w:p w:rsidR="005B5AC8" w:rsidRDefault="004168E7">
      <w:pPr>
        <w:rPr>
          <w:ins w:id="43" w:author="21st Century Tiger Manager" w:date="2011-02-17T16:18:00Z"/>
        </w:rPr>
      </w:pPr>
      <w:ins w:id="44" w:author="21st Century Tiger Manager" w:date="2011-02-17T16:07:00Z">
        <w:r>
          <w:t xml:space="preserve">There are more tigers </w:t>
        </w:r>
      </w:ins>
      <w:ins w:id="45" w:author="21st Century Tiger Manager" w:date="2011-02-17T16:18:00Z">
        <w:r w:rsidR="005A2C2E">
          <w:t>kept at pets in America than there are living in the wild in Asia</w:t>
        </w:r>
      </w:ins>
    </w:p>
    <w:p w:rsidR="00CC5596" w:rsidRDefault="00B22344">
      <w:pPr>
        <w:rPr>
          <w:ins w:id="46" w:author="21st Century Tiger Manager" w:date="2011-02-17T16:36:00Z"/>
        </w:rPr>
      </w:pPr>
      <w:ins w:id="47" w:author="21st Century Tiger Manager" w:date="2011-02-17T16:37:00Z">
        <w:r>
          <w:rPr>
            <w:rFonts w:ascii="Arial" w:hAnsi="Arial" w:cs="Arial"/>
            <w:sz w:val="18"/>
            <w:szCs w:val="18"/>
          </w:rPr>
          <w:t>The illegal trade in endangered species is one of the largest areas of criminal activity in the world today</w:t>
        </w:r>
      </w:ins>
    </w:p>
    <w:p w:rsidR="005A2C2E" w:rsidRDefault="005A2C2E">
      <w:pPr>
        <w:rPr>
          <w:ins w:id="48" w:author="21st Century Tiger Manager" w:date="2011-02-17T16:29:00Z"/>
        </w:rPr>
      </w:pPr>
      <w:ins w:id="49" w:author="21st Century Tiger Manager" w:date="2011-02-17T16:26:00Z">
        <w:r>
          <w:t>Did you know that</w:t>
        </w:r>
      </w:ins>
      <w:ins w:id="50" w:author="21st Century Tiger Manager" w:date="2011-02-17T16:29:00Z">
        <w:r w:rsidR="00F830D9">
          <w:t>:</w:t>
        </w:r>
      </w:ins>
      <w:ins w:id="51" w:author="21st Century Tiger Manager" w:date="2011-02-17T16:26:00Z">
        <w:r>
          <w:t xml:space="preserve"> £25 a month will keep a four wheel drive vehicle on the road </w:t>
        </w:r>
      </w:ins>
      <w:ins w:id="52" w:author="21st Century Tiger Manager" w:date="2011-02-17T16:30:00Z">
        <w:r w:rsidR="00F830D9">
          <w:t xml:space="preserve">in </w:t>
        </w:r>
        <w:proofErr w:type="gramStart"/>
        <w:r w:rsidR="00F830D9">
          <w:t>Sumatra</w:t>
        </w:r>
      </w:ins>
      <w:proofErr w:type="gramEnd"/>
    </w:p>
    <w:p w:rsidR="00F830D9" w:rsidRDefault="00F830D9">
      <w:pPr>
        <w:rPr>
          <w:ins w:id="53" w:author="21st Century Tiger Manager" w:date="2011-02-17T16:33:00Z"/>
        </w:rPr>
      </w:pPr>
      <w:ins w:id="54" w:author="21st Century Tiger Manager" w:date="2011-02-17T16:29:00Z">
        <w:r>
          <w:t xml:space="preserve">And £70 will pay for a field assistant in Sumatra for a month </w:t>
        </w:r>
      </w:ins>
    </w:p>
    <w:p w:rsidR="00F830D9" w:rsidRDefault="00F830D9">
      <w:pPr>
        <w:rPr>
          <w:ins w:id="55" w:author="21st Century Tiger Manager" w:date="2011-02-17T16:39:00Z"/>
        </w:rPr>
      </w:pPr>
      <w:ins w:id="56" w:author="21st Century Tiger Manager" w:date="2011-02-17T16:33:00Z">
        <w:r>
          <w:t>£</w:t>
        </w:r>
      </w:ins>
      <w:ins w:id="57" w:author="21st Century Tiger Manager" w:date="2011-02-17T16:35:00Z">
        <w:r>
          <w:t>2</w:t>
        </w:r>
      </w:ins>
      <w:ins w:id="58" w:author="21st Century Tiger Manager" w:date="2011-02-17T16:33:00Z">
        <w:r>
          <w:t xml:space="preserve">,000 will run </w:t>
        </w:r>
      </w:ins>
      <w:ins w:id="59" w:author="21st Century Tiger Manager" w:date="2011-02-17T16:35:00Z">
        <w:r>
          <w:t>a</w:t>
        </w:r>
      </w:ins>
      <w:ins w:id="60" w:author="21st Century Tiger Manager" w:date="2011-02-17T16:36:00Z">
        <w:r>
          <w:t xml:space="preserve"> </w:t>
        </w:r>
      </w:ins>
      <w:ins w:id="61" w:author="21st Century Tiger Manager" w:date="2011-02-17T16:33:00Z">
        <w:r>
          <w:t>teacher training workshop in China</w:t>
        </w:r>
      </w:ins>
    </w:p>
    <w:p w:rsidR="0086221A" w:rsidRDefault="0086221A">
      <w:pPr>
        <w:rPr>
          <w:ins w:id="62" w:author="21st Century Tiger Manager" w:date="2011-02-17T16:41:00Z"/>
        </w:rPr>
      </w:pPr>
      <w:ins w:id="63" w:author="21st Century Tiger Manager" w:date="2011-02-17T16:41:00Z">
        <w:r>
          <w:t>The ban on trade of tigers must remain in force to protect tigers from poachers</w:t>
        </w:r>
      </w:ins>
    </w:p>
    <w:p w:rsidR="00087AE2" w:rsidRDefault="00087AE2">
      <w:pPr>
        <w:rPr>
          <w:ins w:id="64" w:author="21st Century Tiger Manager" w:date="2011-02-17T16:33:00Z"/>
        </w:rPr>
      </w:pPr>
      <w:ins w:id="65" w:author="21st Century Tiger Manager" w:date="2011-02-17T16:39:00Z">
        <w:r>
          <w:t>Farming of tigers for profit will perpetuate poach</w:t>
        </w:r>
      </w:ins>
      <w:ins w:id="66" w:author="21st Century Tiger Manager" w:date="2011-02-17T16:40:00Z">
        <w:r>
          <w:t xml:space="preserve">ing of </w:t>
        </w:r>
      </w:ins>
      <w:ins w:id="67" w:author="21st Century Tiger Manager" w:date="2011-02-17T16:39:00Z">
        <w:r>
          <w:t>tigers</w:t>
        </w:r>
      </w:ins>
    </w:p>
    <w:p w:rsidR="00F830D9" w:rsidRDefault="00F830D9">
      <w:pPr>
        <w:rPr>
          <w:ins w:id="68" w:author="21st Century Tiger Manager" w:date="2011-02-17T16:01:00Z"/>
        </w:rPr>
      </w:pPr>
    </w:p>
    <w:p w:rsidR="00BF424A" w:rsidRDefault="00BF424A">
      <w:pPr>
        <w:rPr>
          <w:ins w:id="69" w:author="21st Century Tiger Manager" w:date="2011-02-17T16:00:00Z"/>
        </w:rPr>
      </w:pPr>
    </w:p>
    <w:p w:rsidR="00BF424A" w:rsidRDefault="00BF424A"/>
    <w:sectPr w:rsidR="00BF424A" w:rsidSect="00C3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0472B"/>
    <w:multiLevelType w:val="multilevel"/>
    <w:tmpl w:val="EB7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20"/>
  <w:characterSpacingControl w:val="doNotCompress"/>
  <w:compat/>
  <w:rsids>
    <w:rsidRoot w:val="004D1210"/>
    <w:rsid w:val="00087AE2"/>
    <w:rsid w:val="001232D0"/>
    <w:rsid w:val="00267C30"/>
    <w:rsid w:val="002E2423"/>
    <w:rsid w:val="004168E7"/>
    <w:rsid w:val="004D1210"/>
    <w:rsid w:val="005A2C2E"/>
    <w:rsid w:val="005B5AC8"/>
    <w:rsid w:val="005C01B6"/>
    <w:rsid w:val="007C1D8D"/>
    <w:rsid w:val="0086221A"/>
    <w:rsid w:val="00B22344"/>
    <w:rsid w:val="00BF424A"/>
    <w:rsid w:val="00C31C4C"/>
    <w:rsid w:val="00CC5596"/>
    <w:rsid w:val="00D11552"/>
    <w:rsid w:val="00E4547F"/>
    <w:rsid w:val="00E62E7F"/>
    <w:rsid w:val="00F8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210"/>
    <w:rPr>
      <w:strike w:val="0"/>
      <w:dstrike w:val="0"/>
      <w:color w:val="FC0361"/>
      <w:u w:val="none"/>
      <w:effect w:val="none"/>
    </w:rPr>
  </w:style>
  <w:style w:type="paragraph" w:customStyle="1" w:styleId="appeal2">
    <w:name w:val="appeal2"/>
    <w:basedOn w:val="Normal"/>
    <w:rsid w:val="004D1210"/>
    <w:pPr>
      <w:spacing w:before="100" w:beforeAutospacing="1" w:after="100" w:afterAutospacing="1" w:line="365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ppeal-right1">
    <w:name w:val="appeal-right1"/>
    <w:basedOn w:val="Normal"/>
    <w:rsid w:val="004D1210"/>
    <w:pPr>
      <w:spacing w:before="100" w:beforeAutospacing="1" w:after="100" w:afterAutospacing="1" w:line="365" w:lineRule="atLeas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appeal-left1">
    <w:name w:val="appeal-left1"/>
    <w:basedOn w:val="Normal"/>
    <w:rsid w:val="004D1210"/>
    <w:pPr>
      <w:spacing w:before="100" w:beforeAutospacing="1" w:after="100" w:afterAutospacing="1" w:line="365" w:lineRule="atLeas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5004">
                  <w:marLeft w:val="0"/>
                  <w:marRight w:val="0"/>
                  <w:marTop w:val="0"/>
                  <w:marBottom w:val="0"/>
                  <w:divBdr>
                    <w:top w:val="single" w:sz="48" w:space="15" w:color="F0410C"/>
                    <w:left w:val="none" w:sz="0" w:space="0" w:color="auto"/>
                    <w:bottom w:val="single" w:sz="48" w:space="0" w:color="F0410C"/>
                    <w:right w:val="none" w:sz="0" w:space="0" w:color="auto"/>
                  </w:divBdr>
                  <w:divsChild>
                    <w:div w:id="9538293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sl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21stcenturytiger.org" TargetMode="External"/><Relationship Id="rId12" Type="http://schemas.openxmlformats.org/officeDocument/2006/relationships/hyperlink" Target="http://twitter.com/blaketigerc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blake@light-art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acebook.com/profile.php?id=1000020557088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obaltigerpatrol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6A538-3B5F-4354-88B1-7FCFAFF3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Zoological Society of London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21st Century Tiger Manager</dc:creator>
  <cp:keywords/>
  <dc:description/>
  <cp:lastModifiedBy>21st Century Tiger Manager</cp:lastModifiedBy>
  <cp:revision>17</cp:revision>
  <dcterms:created xsi:type="dcterms:W3CDTF">2011-02-17T15:49:00Z</dcterms:created>
  <dcterms:modified xsi:type="dcterms:W3CDTF">2011-02-17T16:44:00Z</dcterms:modified>
</cp:coreProperties>
</file>